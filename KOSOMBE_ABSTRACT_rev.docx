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Default="00FC5A5F" w:rsidP="0078750A">
      <w:pPr>
        <w:spacing w:line="264" w:lineRule="auto"/>
        <w:jc w:val="center"/>
        <w:rPr>
          <w:rFonts w:eastAsia="Batang"/>
          <w:b/>
          <w:sz w:val="26"/>
          <w:szCs w:val="26"/>
        </w:rPr>
      </w:pPr>
      <w:r w:rsidRPr="00FC5A5F">
        <w:rPr>
          <w:rFonts w:eastAsia="Batang"/>
          <w:b/>
          <w:sz w:val="26"/>
          <w:szCs w:val="26"/>
        </w:rPr>
        <w:t>Enhancing the efficiency of animal-alternative in</w:t>
      </w:r>
      <w:r w:rsidR="00241C79">
        <w:rPr>
          <w:rFonts w:eastAsia="Batang"/>
          <w:b/>
          <w:sz w:val="26"/>
          <w:szCs w:val="26"/>
        </w:rPr>
        <w:t>-</w:t>
      </w:r>
      <w:r w:rsidRPr="00FC5A5F">
        <w:rPr>
          <w:rFonts w:eastAsia="Batang"/>
          <w:b/>
          <w:sz w:val="26"/>
          <w:szCs w:val="26"/>
        </w:rPr>
        <w:t>silico drug cardiotoxicity prediction through CUDA-based parallel processing</w:t>
      </w:r>
    </w:p>
    <w:p w14:paraId="3A4F2074" w14:textId="22A9C9A2"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Pr>
          <w:rFonts w:eastAsia="Batang"/>
          <w:sz w:val="18"/>
          <w:szCs w:val="20"/>
        </w:rPr>
        <w:t xml:space="preserve">, </w:t>
      </w:r>
      <w:r w:rsidR="00347255">
        <w:rPr>
          <w:rFonts w:eastAsia="Batang"/>
          <w:sz w:val="18"/>
          <w:szCs w:val="20"/>
        </w:rPr>
        <w:t>A</w:t>
      </w:r>
      <w:r w:rsidR="00974F82">
        <w:rPr>
          <w:rFonts w:eastAsia="Batang"/>
          <w:sz w:val="18"/>
          <w:szCs w:val="20"/>
        </w:rPr>
        <w:t>roli Marcellinus</w:t>
      </w:r>
      <w:r w:rsidR="0078750A" w:rsidRPr="00EC5E2C">
        <w:rPr>
          <w:rFonts w:eastAsia="Batang"/>
          <w:sz w:val="18"/>
          <w:szCs w:val="20"/>
          <w:vertAlign w:val="superscript"/>
        </w:rPr>
        <w:t>1</w:t>
      </w:r>
      <w:r w:rsidR="006A1478">
        <w:rPr>
          <w:rFonts w:eastAsia="Batang"/>
          <w:sz w:val="18"/>
          <w:szCs w:val="20"/>
          <w:vertAlign w:val="superscript"/>
        </w:rPr>
        <w:t>*</w:t>
      </w:r>
      <w:r w:rsidR="0078750A" w:rsidRPr="00EC5E2C">
        <w:rPr>
          <w:rFonts w:eastAsia="Batang"/>
          <w:sz w:val="18"/>
          <w:szCs w:val="20"/>
        </w:rPr>
        <w:t xml:space="preserve"> ,</w:t>
      </w:r>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77777777"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6A1478">
        <w:rPr>
          <w:rFonts w:eastAsia="Batang"/>
          <w:sz w:val="18"/>
          <w:szCs w:val="20"/>
        </w:rPr>
        <w:t>a</w:t>
      </w:r>
      <w:r w:rsidR="00974F82">
        <w:rPr>
          <w:rFonts w:eastAsia="Batang"/>
          <w:sz w:val="18"/>
          <w:szCs w:val="20"/>
        </w:rPr>
        <w:t>rmarcell</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03C31CB1"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 xml:space="preserve">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w:t>
      </w:r>
      <w:commentRangeStart w:id="0"/>
      <w:r w:rsidRPr="00B5782B">
        <w:rPr>
          <w:rFonts w:eastAsia="Batang"/>
          <w:sz w:val="20"/>
          <w:szCs w:val="15"/>
        </w:rPr>
        <w:t>CUDA</w:t>
      </w:r>
      <w:commentRangeEnd w:id="0"/>
      <w:r w:rsidR="006952F6">
        <w:rPr>
          <w:rStyle w:val="CommentReference"/>
        </w:rPr>
        <w:commentReference w:id="0"/>
      </w:r>
      <w:r w:rsidRPr="00B5782B">
        <w:rPr>
          <w:rFonts w:eastAsia="Batang"/>
          <w:sz w:val="20"/>
          <w:szCs w:val="15"/>
        </w:rPr>
        <w:t>-based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7216" behindDoc="0" locked="0" layoutInCell="1" allowOverlap="1" wp14:anchorId="73ADC9E4" wp14:editId="6F1AA61F">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11" cstate="print">
                            <a:biLevel thresh="25000"/>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7216;mso-position-horizontal-relative:margin" coordsize="31686,1419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">
                  <v:imagedata r:id="rId13"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&#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43EF562F"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methods by conducting </w:t>
      </w:r>
      <w:commentRangeStart w:id="1"/>
      <w:r w:rsidRPr="00C87BBE">
        <w:rPr>
          <w:rFonts w:asciiTheme="majorHAnsi" w:eastAsiaTheme="majorHAnsi" w:hAnsiTheme="majorHAnsi" w:cs="Batang"/>
          <w:sz w:val="18"/>
          <w:szCs w:val="18"/>
        </w:rPr>
        <w:t>CUDA</w:t>
      </w:r>
      <w:commentRangeEnd w:id="1"/>
      <w:r w:rsidR="006952F6">
        <w:rPr>
          <w:rStyle w:val="CommentReference"/>
        </w:rPr>
        <w:commentReference w:id="1"/>
      </w:r>
      <w:r w:rsidRPr="00C87BBE">
        <w:rPr>
          <w:rFonts w:asciiTheme="majorHAnsi" w:eastAsiaTheme="majorHAnsi" w:hAnsiTheme="majorHAnsi" w:cs="Batang"/>
          <w:sz w:val="18"/>
          <w:szCs w:val="18"/>
        </w:rPr>
        <w:t>-based parallel programming on Graphics Processing Units</w:t>
      </w:r>
      <w:r w:rsidR="00A622B4">
        <w:rPr>
          <w:rFonts w:asciiTheme="majorHAnsi" w:eastAsiaTheme="majorHAnsi" w:hAnsiTheme="majorHAnsi" w:cs="Batang"/>
          <w:sz w:val="18"/>
          <w:szCs w:val="18"/>
        </w:rPr>
        <w:t xml:space="preserve"> (GPU)</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4812BBF2"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w:t>
      </w:r>
      <w:ins w:id="2" w:author="Ali Ikhsanul Qauli" w:date="2024-04-03T09:39:00Z">
        <w:r w:rsidR="006952F6">
          <w:rPr>
            <w:rFonts w:asciiTheme="minorHAnsi" w:eastAsiaTheme="minorHAnsi" w:hAnsiTheme="minorHAnsi"/>
            <w:bCs/>
            <w:sz w:val="18"/>
            <w:szCs w:val="18"/>
          </w:rPr>
          <w:t xml:space="preserve">human </w:t>
        </w:r>
      </w:ins>
      <w:r w:rsidR="00A60AC0" w:rsidRPr="00A60AC0">
        <w:rPr>
          <w:rFonts w:asciiTheme="minorHAnsi" w:eastAsiaTheme="minorHAnsi" w:hAnsiTheme="minorHAnsi"/>
          <w:bCs/>
          <w:sz w:val="18"/>
          <w:szCs w:val="18"/>
        </w:rPr>
        <w:t xml:space="preserve">cardiac electrophysiology </w:t>
      </w:r>
      <w:del w:id="3" w:author="Ali Ikhsanul Qauli" w:date="2024-04-03T09:39:00Z">
        <w:r w:rsidR="00A60AC0" w:rsidRPr="00A60AC0" w:rsidDel="006952F6">
          <w:rPr>
            <w:rFonts w:asciiTheme="minorHAnsi" w:eastAsiaTheme="minorHAnsi" w:hAnsiTheme="minorHAnsi"/>
            <w:bCs/>
            <w:sz w:val="18"/>
            <w:szCs w:val="18"/>
          </w:rPr>
          <w:delText xml:space="preserve">simulations </w:delText>
        </w:r>
      </w:del>
      <w:ins w:id="4" w:author="Ali Ikhsanul Qauli" w:date="2024-04-03T09:39:00Z">
        <w:r w:rsidR="006952F6">
          <w:rPr>
            <w:rFonts w:asciiTheme="minorHAnsi" w:eastAsiaTheme="minorHAnsi" w:hAnsiTheme="minorHAnsi"/>
            <w:bCs/>
            <w:sz w:val="18"/>
            <w:szCs w:val="18"/>
          </w:rPr>
          <w:t>model proposed</w:t>
        </w:r>
        <w:r w:rsidR="006952F6" w:rsidRPr="00A60AC0">
          <w:rPr>
            <w:rFonts w:asciiTheme="minorHAnsi" w:eastAsiaTheme="minorHAnsi" w:hAnsiTheme="minorHAnsi"/>
            <w:bCs/>
            <w:sz w:val="18"/>
            <w:szCs w:val="18"/>
          </w:rPr>
          <w:t xml:space="preserve"> </w:t>
        </w:r>
      </w:ins>
      <w:r w:rsidR="00A60AC0" w:rsidRPr="00A60AC0">
        <w:rPr>
          <w:rFonts w:asciiTheme="minorHAnsi" w:eastAsiaTheme="minorHAnsi" w:hAnsiTheme="minorHAnsi"/>
          <w:bCs/>
          <w:sz w:val="18"/>
          <w:szCs w:val="18"/>
        </w:rPr>
        <w:t>by O'Hara et al</w:t>
      </w:r>
      <w:r w:rsidR="00541721">
        <w:rPr>
          <w:rFonts w:asciiTheme="minorHAnsi" w:eastAsiaTheme="minorHAnsi" w:hAnsiTheme="minorHAnsi"/>
          <w:bCs/>
          <w:sz w:val="18"/>
          <w:szCs w:val="18"/>
        </w:rPr>
        <w:t xml:space="preserve"> [1]</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xml:space="preserve">. </w:t>
      </w:r>
      <w:commentRangeStart w:id="5"/>
      <w:r w:rsidR="00A60AC0" w:rsidRPr="00A60AC0">
        <w:rPr>
          <w:rFonts w:asciiTheme="minorHAnsi" w:eastAsiaTheme="minorHAnsi" w:hAnsiTheme="minorHAnsi"/>
          <w:bCs/>
          <w:sz w:val="18"/>
          <w:szCs w:val="18"/>
        </w:rPr>
        <w:t>Unlike the previous model validated with human data, ours leverages the prior model's results for validation</w:t>
      </w:r>
      <w:commentRangeEnd w:id="5"/>
      <w:r w:rsidR="006952F6">
        <w:rPr>
          <w:rStyle w:val="CommentReference"/>
        </w:rPr>
        <w:commentReference w:id="5"/>
      </w:r>
      <w:r w:rsidR="00A60AC0" w:rsidRPr="00A60AC0">
        <w:rPr>
          <w:rFonts w:asciiTheme="minorHAnsi" w:eastAsiaTheme="minorHAnsi" w:hAnsiTheme="minorHAnsi"/>
          <w:bCs/>
          <w:sz w:val="18"/>
          <w:szCs w:val="18"/>
        </w:rPr>
        <w:t xml:space="preserve">. </w:t>
      </w:r>
      <w:del w:id="6" w:author="Ali Ikhsanul Qauli" w:date="2024-04-03T09:40:00Z">
        <w:r w:rsidR="00A60AC0" w:rsidRPr="00A60AC0" w:rsidDel="006952F6">
          <w:rPr>
            <w:rFonts w:asciiTheme="minorHAnsi" w:eastAsiaTheme="minorHAnsi" w:hAnsiTheme="minorHAnsi"/>
            <w:bCs/>
            <w:sz w:val="18"/>
            <w:szCs w:val="18"/>
          </w:rPr>
          <w:delText xml:space="preserve"> </w:delText>
        </w:r>
      </w:del>
      <w:r w:rsidR="00A60AC0" w:rsidRPr="00A60AC0">
        <w:rPr>
          <w:rFonts w:asciiTheme="minorHAnsi" w:eastAsiaTheme="minorHAnsi" w:hAnsiTheme="minorHAnsi"/>
          <w:bCs/>
          <w:sz w:val="18"/>
          <w:szCs w:val="18"/>
        </w:rPr>
        <w:t xml:space="preserve">Our focus is on drug effects at the cellular level, requiring </w:t>
      </w:r>
      <w:commentRangeStart w:id="7"/>
      <w:r w:rsidR="00A60AC0" w:rsidRPr="00A60AC0">
        <w:rPr>
          <w:rFonts w:asciiTheme="minorHAnsi" w:eastAsiaTheme="minorHAnsi" w:hAnsiTheme="minorHAnsi"/>
          <w:bCs/>
          <w:sz w:val="18"/>
          <w:szCs w:val="18"/>
        </w:rPr>
        <w:t xml:space="preserve">14 </w:t>
      </w:r>
      <w:proofErr w:type="spellStart"/>
      <w:r w:rsidR="00A60AC0" w:rsidRPr="00A60AC0">
        <w:rPr>
          <w:rFonts w:asciiTheme="minorHAnsi" w:eastAsiaTheme="minorHAnsi" w:hAnsiTheme="minorHAnsi"/>
          <w:bCs/>
          <w:sz w:val="18"/>
          <w:szCs w:val="18"/>
        </w:rPr>
        <w:t>HERg</w:t>
      </w:r>
      <w:proofErr w:type="spellEnd"/>
      <w:r w:rsidR="00A60AC0" w:rsidRPr="00A60AC0">
        <w:rPr>
          <w:rFonts w:asciiTheme="minorHAnsi" w:eastAsiaTheme="minorHAnsi" w:hAnsiTheme="minorHAnsi"/>
          <w:bCs/>
          <w:sz w:val="18"/>
          <w:szCs w:val="18"/>
        </w:rPr>
        <w:t xml:space="preserve"> parameters per sample</w:t>
      </w:r>
      <w:commentRangeEnd w:id="7"/>
      <w:r w:rsidR="006952F6">
        <w:rPr>
          <w:rStyle w:val="CommentReference"/>
        </w:rPr>
        <w:commentReference w:id="7"/>
      </w:r>
      <w:r w:rsidR="00A60AC0" w:rsidRPr="00A60AC0">
        <w:rPr>
          <w:rFonts w:asciiTheme="minorHAnsi" w:eastAsiaTheme="minorHAnsi" w:hAnsiTheme="minorHAnsi"/>
          <w:bCs/>
          <w:sz w:val="18"/>
          <w:szCs w:val="18"/>
        </w:rPr>
        <w:t>.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6CB5EBEB"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w:t>
      </w:r>
      <w:commentRangeStart w:id="8"/>
      <w:r w:rsidR="007E4B6A">
        <w:rPr>
          <w:rFonts w:asciiTheme="minorHAnsi" w:eastAsiaTheme="minorHAnsi" w:hAnsiTheme="minorHAnsi"/>
          <w:bCs/>
          <w:sz w:val="18"/>
          <w:szCs w:val="18"/>
        </w:rPr>
        <w:t xml:space="preserve">Previously, O’Hara, et.al. </w:t>
      </w:r>
      <w:r w:rsidR="007A761B">
        <w:rPr>
          <w:rFonts w:asciiTheme="minorHAnsi" w:eastAsiaTheme="minorHAnsi" w:hAnsiTheme="minorHAnsi"/>
          <w:bCs/>
          <w:sz w:val="18"/>
          <w:szCs w:val="18"/>
        </w:rPr>
        <w:t>used</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rapid integration technique</w:t>
      </w:r>
      <w:r w:rsidR="008C24C5">
        <w:rPr>
          <w:rFonts w:asciiTheme="minorHAnsi" w:eastAsiaTheme="minorHAnsi" w:hAnsiTheme="minorHAnsi"/>
          <w:bCs/>
          <w:sz w:val="18"/>
          <w:szCs w:val="18"/>
        </w:rPr>
        <w:t xml:space="preserve"> without Markov model</w:t>
      </w:r>
      <w:r w:rsidR="007A761B">
        <w:rPr>
          <w:rFonts w:asciiTheme="minorHAnsi" w:eastAsiaTheme="minorHAnsi" w:hAnsiTheme="minorHAnsi"/>
          <w:bCs/>
          <w:sz w:val="18"/>
          <w:szCs w:val="18"/>
        </w:rPr>
        <w:t xml:space="preserve"> as the ODE solver. Markov model is excluded to prevent </w:t>
      </w:r>
      <w:r w:rsidR="008C24C5">
        <w:rPr>
          <w:rFonts w:asciiTheme="minorHAnsi" w:eastAsiaTheme="minorHAnsi" w:hAnsiTheme="minorHAnsi"/>
          <w:bCs/>
          <w:sz w:val="18"/>
          <w:szCs w:val="18"/>
        </w:rPr>
        <w:t xml:space="preserve">the </w:t>
      </w:r>
      <w:r w:rsidR="007A761B">
        <w:rPr>
          <w:rFonts w:asciiTheme="minorHAnsi" w:eastAsiaTheme="minorHAnsi" w:hAnsiTheme="minorHAnsi"/>
          <w:bCs/>
          <w:sz w:val="18"/>
          <w:szCs w:val="18"/>
        </w:rPr>
        <w:t>differential-algebraic equations having lack of flexibility and</w:t>
      </w:r>
      <w:r w:rsidR="008C24C5">
        <w:rPr>
          <w:rFonts w:asciiTheme="minorHAnsi" w:eastAsiaTheme="minorHAnsi" w:hAnsiTheme="minorHAnsi"/>
          <w:bCs/>
          <w:sz w:val="18"/>
          <w:szCs w:val="18"/>
        </w:rPr>
        <w:t xml:space="preserve"> to</w:t>
      </w:r>
      <w:r w:rsidR="007A761B">
        <w:rPr>
          <w:rFonts w:asciiTheme="minorHAnsi" w:eastAsiaTheme="minorHAnsi" w:hAnsiTheme="minorHAnsi"/>
          <w:bCs/>
          <w:sz w:val="18"/>
          <w:szCs w:val="18"/>
        </w:rPr>
        <w:t xml:space="preserve"> increase computational tractability. </w:t>
      </w:r>
      <w:commentRangeEnd w:id="8"/>
      <w:r w:rsidR="001E19F1">
        <w:rPr>
          <w:rStyle w:val="CommentReference"/>
        </w:rPr>
        <w:commentReference w:id="8"/>
      </w:r>
      <w:r w:rsidR="007A761B">
        <w:rPr>
          <w:rFonts w:asciiTheme="minorHAnsi" w:eastAsiaTheme="minorHAnsi" w:hAnsiTheme="minorHAnsi"/>
          <w:bCs/>
          <w:sz w:val="18"/>
          <w:szCs w:val="18"/>
        </w:rPr>
        <w:t xml:space="preserve">We able to trace the computational procedures and create </w:t>
      </w:r>
      <w:commentRangeStart w:id="9"/>
      <w:ins w:id="10" w:author="Ali Ikhsanul Qauli" w:date="2024-04-03T09:51:00Z">
        <w:r w:rsidR="001E19F1">
          <w:rPr>
            <w:rFonts w:asciiTheme="minorHAnsi" w:eastAsiaTheme="minorHAnsi" w:hAnsiTheme="minorHAnsi"/>
            <w:bCs/>
            <w:sz w:val="18"/>
            <w:szCs w:val="18"/>
          </w:rPr>
          <w:t>semi</w:t>
        </w:r>
      </w:ins>
      <w:ins w:id="11" w:author="Ali Ikhsanul Qauli" w:date="2024-04-03T09:52:00Z">
        <w:r w:rsidR="001E19F1">
          <w:rPr>
            <w:rFonts w:asciiTheme="minorHAnsi" w:eastAsiaTheme="minorHAnsi" w:hAnsiTheme="minorHAnsi"/>
            <w:bCs/>
            <w:sz w:val="18"/>
            <w:szCs w:val="18"/>
          </w:rPr>
          <w:t xml:space="preserve"> </w:t>
        </w:r>
      </w:ins>
      <w:r w:rsidR="007A761B">
        <w:rPr>
          <w:rFonts w:asciiTheme="minorHAnsi" w:eastAsiaTheme="minorHAnsi" w:hAnsiTheme="minorHAnsi"/>
          <w:bCs/>
          <w:sz w:val="18"/>
          <w:szCs w:val="18"/>
        </w:rPr>
        <w:t xml:space="preserve">analytical </w:t>
      </w:r>
      <w:commentRangeEnd w:id="9"/>
      <w:r w:rsidR="001E19F1">
        <w:rPr>
          <w:rStyle w:val="CommentReference"/>
        </w:rPr>
        <w:commentReference w:id="9"/>
      </w:r>
      <w:r w:rsidR="007A761B">
        <w:rPr>
          <w:rFonts w:asciiTheme="minorHAnsi" w:eastAsiaTheme="minorHAnsi" w:hAnsiTheme="minorHAnsi"/>
          <w:bCs/>
          <w:sz w:val="18"/>
          <w:szCs w:val="18"/>
        </w:rPr>
        <w:t>method to be implemented in</w:t>
      </w:r>
      <w:r w:rsidR="00786611">
        <w:rPr>
          <w:rFonts w:asciiTheme="minorHAnsi" w:eastAsiaTheme="minorHAnsi" w:hAnsiTheme="minorHAnsi"/>
          <w:bCs/>
          <w:sz w:val="18"/>
          <w:szCs w:val="18"/>
        </w:rPr>
        <w:t xml:space="preserve"> the CUDA-based model.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w:t>
      </w:r>
      <w:commentRangeStart w:id="12"/>
      <w:r w:rsidR="00786611">
        <w:rPr>
          <w:rFonts w:asciiTheme="minorHAnsi" w:eastAsiaTheme="minorHAnsi" w:hAnsiTheme="minorHAnsi"/>
          <w:bCs/>
          <w:sz w:val="18"/>
          <w:szCs w:val="18"/>
        </w:rPr>
        <w:t>update the time difference in each pace to minimize error from this method</w:t>
      </w:r>
      <w:commentRangeEnd w:id="12"/>
      <w:r w:rsidR="001E19F1">
        <w:rPr>
          <w:rStyle w:val="CommentReference"/>
        </w:rPr>
        <w:commentReference w:id="12"/>
      </w:r>
      <w:r w:rsidR="00786611">
        <w:rPr>
          <w:rFonts w:asciiTheme="minorHAnsi" w:eastAsiaTheme="minorHAnsi" w:hAnsiTheme="minorHAnsi"/>
          <w:bCs/>
          <w:sz w:val="18"/>
          <w:szCs w:val="18"/>
        </w:rPr>
        <w:t>.</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0F5E63B2"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 In total, we tested the model for 2000 samples. As we are creating the </w:t>
      </w:r>
      <w:r>
        <w:rPr>
          <w:rFonts w:asciiTheme="minorHAnsi" w:eastAsiaTheme="minorHAnsi" w:hAnsiTheme="minorHAnsi"/>
          <w:bCs/>
          <w:sz w:val="18"/>
          <w:szCs w:val="18"/>
        </w:rPr>
        <w:lastRenderedPageBreak/>
        <w:t>parallelisation based on each sample, each sample has their own “computing core”,</w:t>
      </w:r>
      <w:r w:rsidR="00513C4B">
        <w:rPr>
          <w:rFonts w:asciiTheme="minorHAnsi" w:eastAsiaTheme="minorHAnsi" w:hAnsiTheme="minorHAnsi"/>
          <w:bCs/>
          <w:noProof/>
          <w:sz w:val="18"/>
          <w:szCs w:val="18"/>
        </w:rPr>
        <mc:AlternateContent>
          <mc:Choice Requires="wpg">
            <w:drawing>
              <wp:anchor distT="0" distB="0" distL="114300" distR="114300" simplePos="0" relativeHeight="251662336" behindDoc="0" locked="0" layoutInCell="1" allowOverlap="1" wp14:anchorId="4FEE5AF1" wp14:editId="09A232E9">
                <wp:simplePos x="0" y="0"/>
                <wp:positionH relativeFrom="margin">
                  <wp:posOffset>3306579</wp:posOffset>
                </wp:positionH>
                <wp:positionV relativeFrom="paragraph">
                  <wp:posOffset>0</wp:posOffset>
                </wp:positionV>
                <wp:extent cx="3455670" cy="250698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3455670" cy="2506980"/>
                          <a:chOff x="0" y="0"/>
                          <a:chExt cx="3455670" cy="2507217"/>
                        </a:xfrm>
                      </wpg:grpSpPr>
                      <wps:wsp>
                        <wps:cNvPr id="8" name="Text Box 2"/>
                        <wps:cNvSpPr txBox="1">
                          <a:spLocks noChangeArrowheads="1"/>
                        </wps:cNvSpPr>
                        <wps:spPr bwMode="auto">
                          <a:xfrm>
                            <a:off x="83890" y="2118597"/>
                            <a:ext cx="3253105" cy="388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85299" w14:textId="19D37F73" w:rsidR="005421D6" w:rsidRPr="00C80F4C" w:rsidRDefault="005421D6" w:rsidP="005421D6">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4</w:t>
                              </w:r>
                              <w:r>
                                <w:rPr>
                                  <w:b w:val="0"/>
                                  <w:sz w:val="18"/>
                                  <w:szCs w:val="18"/>
                                </w:rPr>
                                <w:t xml:space="preserve"> Computational Speed of Different Computing Resources for Multi-Core, 2000 Sample Scenario</w:t>
                              </w:r>
                            </w:p>
                          </w:txbxContent>
                        </wps:txbx>
                        <wps:bodyPr rot="0" vert="horz" wrap="square" lIns="0" tIns="0" rIns="0" bIns="0" anchor="t" anchorCtr="0" upright="1">
                          <a:noAutofit/>
                        </wps:bodyPr>
                      </wps:wsp>
                      <pic:pic xmlns:pic="http://schemas.openxmlformats.org/drawingml/2006/picture">
                        <pic:nvPicPr>
                          <pic:cNvPr id="7" name="Picture 7"/>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5670" cy="213550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FEE5AF1" id="Group 9" o:spid="_x0000_s1029" style="position:absolute;left:0;text-align:left;margin-left:260.35pt;margin-top:0;width:272.1pt;height:197.4pt;z-index:251662336;mso-position-horizontal-relative:margin" coordsize="34556,25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">
                <v:shape id="_x0000_s1030" type="#_x0000_t202" style="position:absolute;left:838;top:21185;width:32531;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" stroked="f">
                  <v:textbox inset="0,0,0,0">
                    <w:txbxContent>
                      <w:p w14:paraId="48985299" w14:textId="19D37F73" w:rsidR="005421D6" w:rsidRPr="00C80F4C" w:rsidRDefault="005421D6" w:rsidP="005421D6">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4</w:t>
                        </w:r>
                        <w:r>
                          <w:rPr>
                            <w:b w:val="0"/>
                            <w:sz w:val="18"/>
                            <w:szCs w:val="18"/>
                          </w:rPr>
                          <w:t xml:space="preserve"> Computational Speed of Different Computing Resources for Multi-Core, 2000 Sample Scenario</w:t>
                        </w:r>
                      </w:p>
                    </w:txbxContent>
                  </v:textbox>
                </v:shape>
                <v:shape id="Picture 7" o:spid="_x0000_s1031" type="#_x0000_t75" style="position:absolute;width:34556;height:21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">
                  <v:imagedata r:id="rId15" o:title=""/>
                </v:shape>
                <w10:wrap type="square" anchorx="margin"/>
              </v:group>
            </w:pict>
          </mc:Fallback>
        </mc:AlternateConten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Significant trials bring us to a conclusion where each computing block optimally consist of 20 cores.</w:t>
      </w:r>
    </w:p>
    <w:p w14:paraId="22845C9A" w14:textId="54AD3D37" w:rsidR="003A33E3" w:rsidRDefault="003A33E3" w:rsidP="008D3AC2">
      <w:pPr>
        <w:spacing w:line="240" w:lineRule="exact"/>
        <w:rPr>
          <w:rFonts w:asciiTheme="minorHAnsi" w:eastAsiaTheme="minorHAnsi" w:hAnsiTheme="minorHAnsi"/>
          <w:bCs/>
          <w:sz w:val="18"/>
          <w:szCs w:val="18"/>
        </w:rPr>
      </w:pPr>
    </w:p>
    <w:p w14:paraId="34A362FE" w14:textId="749FA95A" w:rsidR="00A60AC0" w:rsidRDefault="00513C4B" w:rsidP="00A60AC0">
      <w:r>
        <w:rPr>
          <w:noProof/>
        </w:rPr>
        <mc:AlternateContent>
          <mc:Choice Requires="wps">
            <w:drawing>
              <wp:anchor distT="0" distB="0" distL="114300" distR="114300" simplePos="0" relativeHeight="251667456" behindDoc="0" locked="0" layoutInCell="1" allowOverlap="1" wp14:anchorId="3295B834" wp14:editId="32157C60">
                <wp:simplePos x="0" y="0"/>
                <wp:positionH relativeFrom="column">
                  <wp:posOffset>493395</wp:posOffset>
                </wp:positionH>
                <wp:positionV relativeFrom="paragraph">
                  <wp:posOffset>1916564</wp:posOffset>
                </wp:positionV>
                <wp:extent cx="2323465" cy="318782"/>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32" type="#_x0000_t202" style="position:absolute;margin-left:38.85pt;margin-top:150.9pt;width:182.95pt;height:2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&#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commentRangeStart w:id="13"/>
      <w:r w:rsidR="00A60AC0">
        <w:rPr>
          <w:rFonts w:asciiTheme="minorHAnsi" w:eastAsiaTheme="minorHAnsi" w:hAnsiTheme="minorHAnsi"/>
          <w:bCs/>
          <w:noProof/>
          <w:sz w:val="18"/>
          <w:szCs w:val="18"/>
        </w:rPr>
        <w:drawing>
          <wp:inline distT="0" distB="0" distL="0" distR="0" wp14:anchorId="63EA7550" wp14:editId="3301F017">
            <wp:extent cx="3168650" cy="19583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7093" cy="1963558"/>
                    </a:xfrm>
                    <a:prstGeom prst="rect">
                      <a:avLst/>
                    </a:prstGeom>
                    <a:noFill/>
                    <a:ln>
                      <a:noFill/>
                    </a:ln>
                  </pic:spPr>
                </pic:pic>
              </a:graphicData>
            </a:graphic>
          </wp:inline>
        </w:drawing>
      </w:r>
      <w:commentRangeEnd w:id="13"/>
      <w:r w:rsidR="001E19F1">
        <w:rPr>
          <w:rStyle w:val="CommentReference"/>
        </w:rPr>
        <w:commentReference w:id="13"/>
      </w:r>
    </w:p>
    <w:p w14:paraId="2C3B4A0F" w14:textId="5C599B17" w:rsidR="0003084B" w:rsidRDefault="0003084B" w:rsidP="008D3AC2">
      <w:pPr>
        <w:spacing w:line="240" w:lineRule="exact"/>
        <w:rPr>
          <w:rFonts w:asciiTheme="minorHAnsi" w:eastAsiaTheme="minorHAnsi" w:hAnsiTheme="minorHAnsi"/>
          <w:bCs/>
          <w:sz w:val="18"/>
          <w:szCs w:val="18"/>
        </w:rPr>
      </w:pPr>
    </w:p>
    <w:p w14:paraId="651A2B1C" w14:textId="4BE0AD3D" w:rsidR="00513C4B" w:rsidRDefault="00513C4B" w:rsidP="00B4263B">
      <w:pPr>
        <w:spacing w:line="240" w:lineRule="exact"/>
        <w:jc w:val="both"/>
        <w:rPr>
          <w:rFonts w:asciiTheme="minorHAnsi" w:eastAsiaTheme="minorHAnsi" w:hAnsiTheme="minorHAnsi"/>
          <w:bCs/>
          <w:sz w:val="18"/>
          <w:szCs w:val="18"/>
        </w:rPr>
      </w:pPr>
    </w:p>
    <w:commentRangeStart w:id="14"/>
    <w:p w14:paraId="1FA0DC06" w14:textId="13585B82" w:rsidR="00B4263B"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5408" behindDoc="0" locked="0" layoutInCell="1" allowOverlap="1" wp14:anchorId="336869C3" wp14:editId="0AA0172E">
                <wp:simplePos x="0" y="0"/>
                <wp:positionH relativeFrom="margin">
                  <wp:posOffset>-363989</wp:posOffset>
                </wp:positionH>
                <wp:positionV relativeFrom="margin">
                  <wp:posOffset>6571615</wp:posOffset>
                </wp:positionV>
                <wp:extent cx="3464560" cy="2491105"/>
                <wp:effectExtent l="0" t="0" r="2540" b="0"/>
                <wp:wrapSquare wrapText="bothSides"/>
                <wp:docPr id="6" name="Group 6"/>
                <wp:cNvGraphicFramePr/>
                <a:graphic xmlns:a="http://schemas.openxmlformats.org/drawingml/2006/main">
                  <a:graphicData uri="http://schemas.microsoft.com/office/word/2010/wordprocessingGroup">
                    <wpg:wgp>
                      <wpg:cNvGrpSpPr/>
                      <wpg:grpSpPr>
                        <a:xfrm>
                          <a:off x="0" y="0"/>
                          <a:ext cx="3464560" cy="2491105"/>
                          <a:chOff x="0" y="0"/>
                          <a:chExt cx="3168650" cy="2216678"/>
                        </a:xfrm>
                      </wpg:grpSpPr>
                      <pic:pic xmlns:pic="http://schemas.openxmlformats.org/drawingml/2006/picture">
                        <pic:nvPicPr>
                          <pic:cNvPr id="4" name="Picture 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8650" cy="1958340"/>
                          </a:xfrm>
                          <a:prstGeom prst="rect">
                            <a:avLst/>
                          </a:prstGeom>
                          <a:noFill/>
                          <a:ln>
                            <a:noFill/>
                          </a:ln>
                        </pic:spPr>
                      </pic:pic>
                      <wps:wsp>
                        <wps:cNvPr id="5" name="Text Box 2"/>
                        <wps:cNvSpPr txBox="1">
                          <a:spLocks noChangeArrowheads="1"/>
                        </wps:cNvSpPr>
                        <wps:spPr bwMode="auto">
                          <a:xfrm>
                            <a:off x="192947" y="1870744"/>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0BEED" w14:textId="02992B46" w:rsidR="00A60AC0" w:rsidRPr="00C80F4C" w:rsidRDefault="00A60AC0" w:rsidP="00A60AC0">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3</w:t>
                              </w:r>
                              <w:r>
                                <w:rPr>
                                  <w:b w:val="0"/>
                                  <w:sz w:val="18"/>
                                  <w:szCs w:val="18"/>
                                </w:rPr>
                                <w:t xml:space="preserve"> Computational Speed of Different Computing Resources for Single Core, Single Sample Scenario</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6869C3" id="Group 6" o:spid="_x0000_s1033" style="position:absolute;left:0;text-align:left;margin-left:-28.65pt;margin-top:517.45pt;width:272.8pt;height:196.15pt;z-index:251665408;mso-position-horizontal-relative:margin;mso-position-vertical-relative:margin;mso-width-relative:margin;mso-height-relative:margin" coordsize="31686,22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">
                <v:shape id="Picture 4" o:spid="_x0000_s1034" type="#_x0000_t75" style="position:absolute;width:31686;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">
                  <v:imagedata r:id="rId18" o:title=""/>
                </v:shape>
                <v:shape id="_x0000_s1035" type="#_x0000_t202" style="position:absolute;left:1929;top:18707;width:29756;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" stroked="f">
                  <v:textbox inset="0,0,0,0">
                    <w:txbxContent>
                      <w:p w14:paraId="19A0BEED" w14:textId="02992B46" w:rsidR="00A60AC0" w:rsidRPr="00C80F4C" w:rsidRDefault="00A60AC0" w:rsidP="00A60AC0">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3</w:t>
                        </w:r>
                        <w:r>
                          <w:rPr>
                            <w:b w:val="0"/>
                            <w:sz w:val="18"/>
                            <w:szCs w:val="18"/>
                          </w:rPr>
                          <w:t xml:space="preserve"> Computational Speed of Different Computing Resources for Single Core, Single Sample Scenario</w:t>
                        </w:r>
                      </w:p>
                    </w:txbxContent>
                  </v:textbox>
                </v:shape>
                <w10:wrap type="square" anchorx="margin" anchory="margin"/>
              </v:group>
            </w:pict>
          </mc:Fallback>
        </mc:AlternateContent>
      </w:r>
      <w:commentRangeEnd w:id="14"/>
      <w:r w:rsidR="00D25FEF">
        <w:rPr>
          <w:rStyle w:val="CommentReference"/>
        </w:rPr>
        <w:commentReference w:id="14"/>
      </w:r>
      <w:r w:rsidR="00CD7F48">
        <w:rPr>
          <w:rFonts w:asciiTheme="minorHAnsi" w:eastAsiaTheme="minorHAnsi" w:hAnsiTheme="minorHAnsi"/>
          <w:bCs/>
          <w:sz w:val="18"/>
          <w:szCs w:val="18"/>
        </w:rPr>
        <w:t xml:space="preserve">In theory, GPU cores are less powerful compared to </w:t>
      </w:r>
      <w:commentRangeStart w:id="15"/>
      <w:r w:rsidR="00CD7F48">
        <w:rPr>
          <w:rFonts w:asciiTheme="minorHAnsi" w:eastAsiaTheme="minorHAnsi" w:hAnsiTheme="minorHAnsi"/>
          <w:bCs/>
          <w:sz w:val="18"/>
          <w:szCs w:val="18"/>
        </w:rPr>
        <w:t xml:space="preserve">CPU </w:t>
      </w:r>
      <w:commentRangeEnd w:id="15"/>
      <w:r w:rsidR="00BC62F1">
        <w:rPr>
          <w:rStyle w:val="CommentReference"/>
        </w:rPr>
        <w:commentReference w:id="15"/>
      </w:r>
      <w:r w:rsidR="00CD7F48">
        <w:rPr>
          <w:rFonts w:asciiTheme="minorHAnsi" w:eastAsiaTheme="minorHAnsi" w:hAnsiTheme="minorHAnsi"/>
          <w:bCs/>
          <w:sz w:val="18"/>
          <w:szCs w:val="18"/>
        </w:rPr>
        <w:t>core</w:t>
      </w:r>
      <w:r w:rsidR="004A7A75">
        <w:rPr>
          <w:rFonts w:asciiTheme="minorHAnsi" w:eastAsiaTheme="minorHAnsi" w:hAnsiTheme="minorHAnsi"/>
          <w:bCs/>
          <w:sz w:val="18"/>
          <w:szCs w:val="18"/>
        </w:rPr>
        <w:t xml:space="preserve">s, making CPU cores as obvious choice for single sample simulation.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10E8330E" w14:textId="02B25365" w:rsidR="00241C79"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Pr="00513C4B">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Figure 3.4 shows </w:t>
      </w:r>
      <w:r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77777777" w:rsidR="00C556AE" w:rsidRDefault="00C556AE" w:rsidP="00B4263B">
      <w:pPr>
        <w:spacing w:line="240" w:lineRule="exact"/>
        <w:jc w:val="both"/>
        <w:rPr>
          <w:rFonts w:asciiTheme="minorHAnsi" w:eastAsiaTheme="minorHAnsi" w:hAnsiTheme="minorHAnsi"/>
          <w:bCs/>
          <w:sz w:val="18"/>
          <w:szCs w:val="18"/>
        </w:rPr>
      </w:pPr>
    </w:p>
    <w:p w14:paraId="3DC0FB6C" w14:textId="721CD9DA"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B6AE9F2"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commentRangeStart w:id="16"/>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3360" behindDoc="0" locked="0" layoutInCell="1" allowOverlap="1" wp14:anchorId="2D782487" wp14:editId="74B85527">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6" style="position:absolute;left:0;text-align:left;margin-left:292.7pt;margin-top:15.05pt;width:182.95pt;height:163.5pt;z-index:251663360;mso-position-horizontal-relative:margin" coordsize="29756,2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">
                <v:shape id="Picture 11" o:spid="_x0000_s1037" type="#_x0000_t75" style="position:absolute;width:28390;height:2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">
                  <v:imagedata r:id="rId20" o:title=""/>
                </v:shape>
                <v:shape id="_x0000_s1038" type="#_x0000_t202" style="position:absolute;top:22314;width:29756;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&#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commentRangeEnd w:id="16"/>
      <w:r w:rsidR="008F4B29">
        <w:rPr>
          <w:rStyle w:val="CommentReference"/>
        </w:rPr>
        <w:commentReference w:id="16"/>
      </w:r>
    </w:p>
    <w:p w14:paraId="0CBE962E" w14:textId="1E378679" w:rsidR="00B03808" w:rsidRDefault="004B6395" w:rsidP="004B6395">
      <w:pPr>
        <w:spacing w:line="240" w:lineRule="exact"/>
        <w:jc w:val="both"/>
        <w:rPr>
          <w:rFonts w:asciiTheme="minorHAnsi" w:eastAsiaTheme="minorHAnsi" w:hAnsiTheme="minorHAnsi"/>
          <w:b/>
          <w:szCs w:val="20"/>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35E4FAE9" w14:textId="1D50DE1A" w:rsidR="0078750A" w:rsidRPr="00FE5A2D" w:rsidRDefault="0078750A" w:rsidP="0078750A">
      <w:pPr>
        <w:spacing w:line="240" w:lineRule="exact"/>
        <w:ind w:firstLineChars="50" w:firstLine="120"/>
        <w:rPr>
          <w:rFonts w:ascii="Batang" w:eastAsia="Batang" w:hAnsi="Batang"/>
          <w:szCs w:val="20"/>
        </w:rPr>
      </w:pPr>
    </w:p>
    <w:p w14:paraId="2C7A82A1" w14:textId="1541F034" w:rsidR="0078750A" w:rsidRPr="00541721" w:rsidRDefault="00370DC7"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4</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25B58D61" w14:textId="7D189A88"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Pr="004B6395">
        <w:rPr>
          <w:rFonts w:asciiTheme="minorHAnsi" w:eastAsiaTheme="minorHAnsi" w:hAnsiTheme="minorHAnsi"/>
          <w:bCs/>
          <w:sz w:val="18"/>
          <w:szCs w:val="18"/>
        </w:rPr>
        <w:t xml:space="preserve">1]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21" w:history="1">
        <w:r w:rsidR="00247C94" w:rsidRPr="004B6395">
          <w:rPr>
            <w:rStyle w:val="Hyperlink"/>
            <w:rFonts w:asciiTheme="minorHAnsi" w:eastAsiaTheme="minorHAnsi" w:hAnsiTheme="minorHAnsi"/>
            <w:bCs/>
            <w:sz w:val="18"/>
            <w:szCs w:val="18"/>
          </w:rPr>
          <w:t>https://doi.org/10.1371/journal.pcbi.1002061</w:t>
        </w:r>
      </w:hyperlink>
    </w:p>
    <w:p w14:paraId="3401916D" w14:textId="065493A6" w:rsidR="00C2210B" w:rsidRPr="004B6395"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 xml:space="preserve">[2]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sectPr w:rsidR="00C2210B" w:rsidRPr="004B6395" w:rsidSect="0078750A">
      <w:type w:val="continuous"/>
      <w:pgSz w:w="11906" w:h="16838"/>
      <w:pgMar w:top="851" w:right="851" w:bottom="1701" w:left="851" w:header="851" w:footer="992" w:gutter="0"/>
      <w:cols w:num="2" w:space="22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 Ikhsanul Qauli" w:date="2024-04-03T09:38:00Z" w:initials="AIQ">
    <w:p w14:paraId="790477E4" w14:textId="181DB688" w:rsidR="006952F6" w:rsidRDefault="006952F6">
      <w:pPr>
        <w:pStyle w:val="CommentText"/>
      </w:pPr>
      <w:r>
        <w:rPr>
          <w:rStyle w:val="CommentReference"/>
        </w:rPr>
        <w:annotationRef/>
      </w:r>
      <w:r>
        <w:t>What does the CUDA stand for?</w:t>
      </w:r>
    </w:p>
  </w:comment>
  <w:comment w:id="1" w:author="Ali Ikhsanul Qauli" w:date="2024-04-03T09:38:00Z" w:initials="AIQ">
    <w:p w14:paraId="46F03847" w14:textId="131922A0" w:rsidR="006952F6" w:rsidRDefault="006952F6">
      <w:pPr>
        <w:pStyle w:val="CommentText"/>
      </w:pPr>
      <w:r>
        <w:rPr>
          <w:rStyle w:val="CommentReference"/>
        </w:rPr>
        <w:annotationRef/>
      </w:r>
      <w:r>
        <w:t>What does the CUDA stand for?</w:t>
      </w:r>
    </w:p>
  </w:comment>
  <w:comment w:id="5" w:author="Ali Ikhsanul Qauli" w:date="2024-04-03T09:40:00Z" w:initials="AIQ">
    <w:p w14:paraId="11C11992" w14:textId="5C6B6AE4" w:rsidR="006952F6" w:rsidRDefault="006952F6">
      <w:pPr>
        <w:pStyle w:val="CommentText"/>
      </w:pPr>
      <w:r>
        <w:rPr>
          <w:rStyle w:val="CommentReference"/>
        </w:rPr>
        <w:annotationRef/>
      </w:r>
      <w:r>
        <w:t>What do you want to say in this sentence?</w:t>
      </w:r>
      <w:r>
        <w:br/>
        <w:t>The sentence is not clear. What does it mean by “validation” and “previous model”?</w:t>
      </w:r>
      <w:r>
        <w:br/>
        <w:t>You also should mention previous studies if you want to briefly describe it here.</w:t>
      </w:r>
    </w:p>
  </w:comment>
  <w:comment w:id="7" w:author="Ali Ikhsanul Qauli" w:date="2024-04-03T09:42:00Z" w:initials="AIQ">
    <w:p w14:paraId="1FF0A1CB" w14:textId="76B6B81B" w:rsidR="006952F6" w:rsidRDefault="006952F6">
      <w:pPr>
        <w:pStyle w:val="CommentText"/>
      </w:pPr>
      <w:r>
        <w:rPr>
          <w:rStyle w:val="CommentReference"/>
        </w:rPr>
        <w:annotationRef/>
      </w:r>
      <w:r>
        <w:t xml:space="preserve">I think the “14 </w:t>
      </w:r>
      <w:proofErr w:type="spellStart"/>
      <w:r>
        <w:t>hERG</w:t>
      </w:r>
      <w:proofErr w:type="spellEnd"/>
      <w:r>
        <w:t xml:space="preserve"> parameters” is incorrect. </w:t>
      </w:r>
      <w:r>
        <w:br/>
        <w:t xml:space="preserve">The conductance blocking model of drug </w:t>
      </w:r>
      <w:proofErr w:type="spellStart"/>
      <w:r>
        <w:t>inhibtion</w:t>
      </w:r>
      <w:proofErr w:type="spellEnd"/>
      <w:r>
        <w:t xml:space="preserve"> effect on a</w:t>
      </w:r>
      <w:r w:rsidR="001E19F1">
        <w:t>n</w:t>
      </w:r>
      <w:r>
        <w:t xml:space="preserve"> ionic channel requires IC50 and Hill’s coefficient of the drug. Also, in the simulation, you consider</w:t>
      </w:r>
      <w:r w:rsidR="001E19F1">
        <w:t>ed</w:t>
      </w:r>
      <w:r>
        <w:t xml:space="preserve"> 7 channels drug effects, so there will be 7 IC50s and 7 </w:t>
      </w:r>
      <w:proofErr w:type="spellStart"/>
      <w:r>
        <w:t>Hill’coeffici</w:t>
      </w:r>
      <w:r w:rsidR="001E19F1">
        <w:t>e</w:t>
      </w:r>
      <w:r>
        <w:t>nts</w:t>
      </w:r>
      <w:proofErr w:type="spellEnd"/>
      <w:r>
        <w:t xml:space="preserve"> (14 conductance block parameters in total) required for simulating the drug effects.</w:t>
      </w:r>
    </w:p>
  </w:comment>
  <w:comment w:id="8" w:author="Ali Ikhsanul Qauli" w:date="2024-04-03T09:46:00Z" w:initials="AIQ">
    <w:p w14:paraId="5AC1E7D5" w14:textId="2DAA4A3D" w:rsidR="001E19F1" w:rsidRDefault="001E19F1">
      <w:pPr>
        <w:pStyle w:val="CommentText"/>
      </w:pPr>
      <w:r>
        <w:rPr>
          <w:rStyle w:val="CommentReference"/>
        </w:rPr>
        <w:annotationRef/>
      </w:r>
      <w:r>
        <w:t xml:space="preserve">I think these sentences are misleading. We don’t know exactly the reason why the Markov model of </w:t>
      </w:r>
      <w:proofErr w:type="spellStart"/>
      <w:r>
        <w:t>IKr</w:t>
      </w:r>
      <w:proofErr w:type="spellEnd"/>
      <w:r>
        <w:t xml:space="preserve"> was not used in original O’Hara-Rudy model. So, the rationale to “exclude Markov model to prevent …. and providing flexibility to increase the computational tractability” is not making any sense.</w:t>
      </w:r>
      <w:r>
        <w:br/>
      </w:r>
      <w:r>
        <w:br/>
        <w:t>I think you need to remove these two sentences.</w:t>
      </w:r>
    </w:p>
  </w:comment>
  <w:comment w:id="9" w:author="Ali Ikhsanul Qauli" w:date="2024-04-03T09:52:00Z" w:initials="AIQ">
    <w:p w14:paraId="1A2893BB" w14:textId="482BA8E1" w:rsidR="001E19F1" w:rsidRDefault="001E19F1">
      <w:pPr>
        <w:pStyle w:val="CommentText"/>
      </w:pPr>
      <w:r>
        <w:rPr>
          <w:rStyle w:val="CommentReference"/>
        </w:rPr>
        <w:annotationRef/>
      </w:r>
      <w:r>
        <w:t>Put O’Hara-Rudy citation here, since utilized the proposed the semi-analytical method by them.</w:t>
      </w:r>
    </w:p>
  </w:comment>
  <w:comment w:id="12" w:author="Ali Ikhsanul Qauli" w:date="2024-04-03T09:53:00Z" w:initials="AIQ">
    <w:p w14:paraId="4DFA906F" w14:textId="1DFD7A45" w:rsidR="001E19F1" w:rsidRDefault="001E19F1">
      <w:pPr>
        <w:pStyle w:val="CommentText"/>
      </w:pPr>
      <w:r>
        <w:rPr>
          <w:rStyle w:val="CommentReference"/>
        </w:rPr>
        <w:annotationRef/>
      </w:r>
    </w:p>
  </w:comment>
  <w:comment w:id="13" w:author="Ali Ikhsanul Qauli" w:date="2024-04-03T09:55:00Z" w:initials="AIQ">
    <w:p w14:paraId="15BFEEBD" w14:textId="447B9962" w:rsidR="001E19F1" w:rsidRDefault="001E19F1">
      <w:pPr>
        <w:pStyle w:val="CommentText"/>
      </w:pPr>
      <w:r>
        <w:rPr>
          <w:rStyle w:val="CommentReference"/>
        </w:rPr>
        <w:annotationRef/>
      </w:r>
      <w:r>
        <w:t>The font size in the figure is too small</w:t>
      </w:r>
      <w:r w:rsidR="00BC62F1">
        <w:t xml:space="preserve"> and hard to observe easily</w:t>
      </w:r>
      <w:r>
        <w:t>. Try enlarge it while keeping it fit in the figure.</w:t>
      </w:r>
    </w:p>
  </w:comment>
  <w:comment w:id="14" w:author="Ali Ikhsanul Qauli" w:date="2024-04-03T10:01:00Z" w:initials="AIQ">
    <w:p w14:paraId="17250E98" w14:textId="0B848DA0" w:rsidR="00D25FEF" w:rsidRDefault="00D25FEF">
      <w:pPr>
        <w:pStyle w:val="CommentText"/>
      </w:pPr>
      <w:r>
        <w:rPr>
          <w:rStyle w:val="CommentReference"/>
        </w:rPr>
        <w:annotationRef/>
      </w:r>
      <w:r>
        <w:t xml:space="preserve">The location of data labels </w:t>
      </w:r>
      <w:proofErr w:type="gramStart"/>
      <w:r>
        <w:t>are</w:t>
      </w:r>
      <w:proofErr w:type="gramEnd"/>
      <w:r>
        <w:t xml:space="preserve"> not consistent. Some are within the bar, others are outside. Please make it more consistent</w:t>
      </w:r>
    </w:p>
  </w:comment>
  <w:comment w:id="15" w:author="Ali Ikhsanul Qauli" w:date="2024-04-03T09:57:00Z" w:initials="AIQ">
    <w:p w14:paraId="54B80CC2" w14:textId="121B0AEF" w:rsidR="00BC62F1" w:rsidRDefault="00BC62F1">
      <w:pPr>
        <w:pStyle w:val="CommentText"/>
      </w:pPr>
      <w:r>
        <w:rPr>
          <w:rStyle w:val="CommentReference"/>
        </w:rPr>
        <w:annotationRef/>
      </w:r>
      <w:r>
        <w:t>What does the CPU stand for?</w:t>
      </w:r>
    </w:p>
  </w:comment>
  <w:comment w:id="16" w:author="Ali Ikhsanul Qauli" w:date="2024-04-03T10:00:00Z" w:initials="AIQ">
    <w:p w14:paraId="53CFA365" w14:textId="437CF30D" w:rsidR="008F4B29" w:rsidRDefault="008F4B29">
      <w:pPr>
        <w:pStyle w:val="CommentText"/>
      </w:pPr>
      <w:r>
        <w:rPr>
          <w:rStyle w:val="CommentReference"/>
        </w:rPr>
        <w:annotationRef/>
      </w:r>
      <w:r>
        <w:t>Please provide the physical quantity (and its unit) for vertical and horizontal axis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0477E4" w15:done="0"/>
  <w15:commentEx w15:paraId="46F03847" w15:done="0"/>
  <w15:commentEx w15:paraId="11C11992" w15:done="0"/>
  <w15:commentEx w15:paraId="1FF0A1CB" w15:done="0"/>
  <w15:commentEx w15:paraId="5AC1E7D5" w15:done="0"/>
  <w15:commentEx w15:paraId="1A2893BB" w15:done="0"/>
  <w15:commentEx w15:paraId="4DFA906F" w15:done="0"/>
  <w15:commentEx w15:paraId="15BFEEBD" w15:done="0"/>
  <w15:commentEx w15:paraId="17250E98" w15:done="0"/>
  <w15:commentEx w15:paraId="54B80CC2" w15:done="0"/>
  <w15:commentEx w15:paraId="53CFA3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477E4" w16cid:durableId="29B7A1FB"/>
  <w16cid:commentId w16cid:paraId="46F03847" w16cid:durableId="29B7A21B"/>
  <w16cid:commentId w16cid:paraId="11C11992" w16cid:durableId="29B7A281"/>
  <w16cid:commentId w16cid:paraId="1FF0A1CB" w16cid:durableId="29B7A318"/>
  <w16cid:commentId w16cid:paraId="5AC1E7D5" w16cid:durableId="29B7A409"/>
  <w16cid:commentId w16cid:paraId="1A2893BB" w16cid:durableId="29B7A545"/>
  <w16cid:commentId w16cid:paraId="4DFA906F" w16cid:durableId="29B7A59A"/>
  <w16cid:commentId w16cid:paraId="15BFEEBD" w16cid:durableId="29B7A610"/>
  <w16cid:commentId w16cid:paraId="17250E98" w16cid:durableId="29B7A76D"/>
  <w16cid:commentId w16cid:paraId="54B80CC2" w16cid:durableId="29B7A67A"/>
  <w16cid:commentId w16cid:paraId="53CFA365" w16cid:durableId="29B7A7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4EF98" w14:textId="77777777" w:rsidR="00C70B32" w:rsidRDefault="00C70B32" w:rsidP="00347255">
      <w:r>
        <w:separator/>
      </w:r>
    </w:p>
  </w:endnote>
  <w:endnote w:type="continuationSeparator" w:id="0">
    <w:p w14:paraId="5D51734F" w14:textId="77777777" w:rsidR="00C70B32" w:rsidRDefault="00C70B32"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99B63" w14:textId="77777777" w:rsidR="00C70B32" w:rsidRDefault="00C70B32" w:rsidP="00347255">
      <w:r>
        <w:separator/>
      </w:r>
    </w:p>
  </w:footnote>
  <w:footnote w:type="continuationSeparator" w:id="0">
    <w:p w14:paraId="28ECBD70" w14:textId="77777777" w:rsidR="00C70B32" w:rsidRDefault="00C70B32"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 Ikhsanul Qauli">
    <w15:presenceInfo w15:providerId="None" w15:userId="Ali Ikhsanul Qa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hideSpellingErrors/>
  <w:hideGrammaticalErrors/>
  <w:proofState w:spelling="clean" w:grammar="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rgUAycqh2CwAAAA="/>
  </w:docVars>
  <w:rsids>
    <w:rsidRoot w:val="0078750A"/>
    <w:rsid w:val="000137D9"/>
    <w:rsid w:val="00021BCE"/>
    <w:rsid w:val="0002441A"/>
    <w:rsid w:val="00025ED5"/>
    <w:rsid w:val="0003084B"/>
    <w:rsid w:val="00033252"/>
    <w:rsid w:val="00043C62"/>
    <w:rsid w:val="00051B5C"/>
    <w:rsid w:val="0006550E"/>
    <w:rsid w:val="00066A7B"/>
    <w:rsid w:val="000730EF"/>
    <w:rsid w:val="000863BB"/>
    <w:rsid w:val="00097E7B"/>
    <w:rsid w:val="000A6513"/>
    <w:rsid w:val="000A79A6"/>
    <w:rsid w:val="000C3E19"/>
    <w:rsid w:val="0011748D"/>
    <w:rsid w:val="00131602"/>
    <w:rsid w:val="00132AD7"/>
    <w:rsid w:val="001606BF"/>
    <w:rsid w:val="0016772E"/>
    <w:rsid w:val="00170169"/>
    <w:rsid w:val="00173380"/>
    <w:rsid w:val="00184E6D"/>
    <w:rsid w:val="0019542D"/>
    <w:rsid w:val="001B76F1"/>
    <w:rsid w:val="001C31AD"/>
    <w:rsid w:val="001C594A"/>
    <w:rsid w:val="001E19F1"/>
    <w:rsid w:val="001E7E81"/>
    <w:rsid w:val="00202A3C"/>
    <w:rsid w:val="00220F1D"/>
    <w:rsid w:val="002330A6"/>
    <w:rsid w:val="00236FEB"/>
    <w:rsid w:val="00241B9A"/>
    <w:rsid w:val="00241C79"/>
    <w:rsid w:val="00247C94"/>
    <w:rsid w:val="00253A9B"/>
    <w:rsid w:val="00254E6B"/>
    <w:rsid w:val="00262439"/>
    <w:rsid w:val="00265369"/>
    <w:rsid w:val="00271938"/>
    <w:rsid w:val="00290B92"/>
    <w:rsid w:val="00295987"/>
    <w:rsid w:val="002A2072"/>
    <w:rsid w:val="002B77A3"/>
    <w:rsid w:val="002E1BE4"/>
    <w:rsid w:val="002F0B59"/>
    <w:rsid w:val="002F3E29"/>
    <w:rsid w:val="003121AD"/>
    <w:rsid w:val="003160FD"/>
    <w:rsid w:val="00324B7B"/>
    <w:rsid w:val="00334E21"/>
    <w:rsid w:val="003410E6"/>
    <w:rsid w:val="003437EC"/>
    <w:rsid w:val="00347255"/>
    <w:rsid w:val="00370DC7"/>
    <w:rsid w:val="00372CDA"/>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4281"/>
    <w:rsid w:val="00664606"/>
    <w:rsid w:val="00675094"/>
    <w:rsid w:val="006952F6"/>
    <w:rsid w:val="006A1478"/>
    <w:rsid w:val="006B18A9"/>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C53BC"/>
    <w:rsid w:val="007D2E51"/>
    <w:rsid w:val="007D4B5E"/>
    <w:rsid w:val="007D540E"/>
    <w:rsid w:val="007E16E0"/>
    <w:rsid w:val="007E4B6A"/>
    <w:rsid w:val="007E6FFD"/>
    <w:rsid w:val="007F0678"/>
    <w:rsid w:val="00801904"/>
    <w:rsid w:val="00813578"/>
    <w:rsid w:val="00835F8A"/>
    <w:rsid w:val="00871877"/>
    <w:rsid w:val="00895167"/>
    <w:rsid w:val="008979A3"/>
    <w:rsid w:val="008A46C4"/>
    <w:rsid w:val="008C1FA9"/>
    <w:rsid w:val="008C24C5"/>
    <w:rsid w:val="008C5F2E"/>
    <w:rsid w:val="008C7BF7"/>
    <w:rsid w:val="008D304F"/>
    <w:rsid w:val="008D3AC2"/>
    <w:rsid w:val="008E086C"/>
    <w:rsid w:val="008F4B29"/>
    <w:rsid w:val="00907024"/>
    <w:rsid w:val="0091367B"/>
    <w:rsid w:val="00913D46"/>
    <w:rsid w:val="0091545E"/>
    <w:rsid w:val="00937944"/>
    <w:rsid w:val="0094267D"/>
    <w:rsid w:val="00951E7E"/>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A1AAB"/>
    <w:rsid w:val="00AA237B"/>
    <w:rsid w:val="00AB15E2"/>
    <w:rsid w:val="00AB27A3"/>
    <w:rsid w:val="00AB2A70"/>
    <w:rsid w:val="00AE4B2D"/>
    <w:rsid w:val="00AE73F3"/>
    <w:rsid w:val="00B03808"/>
    <w:rsid w:val="00B06CC0"/>
    <w:rsid w:val="00B178D9"/>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C62F1"/>
    <w:rsid w:val="00BF4829"/>
    <w:rsid w:val="00C2210B"/>
    <w:rsid w:val="00C2390F"/>
    <w:rsid w:val="00C556AE"/>
    <w:rsid w:val="00C607C8"/>
    <w:rsid w:val="00C61DFF"/>
    <w:rsid w:val="00C70B32"/>
    <w:rsid w:val="00C734B6"/>
    <w:rsid w:val="00C75141"/>
    <w:rsid w:val="00C80F4C"/>
    <w:rsid w:val="00C87BBE"/>
    <w:rsid w:val="00C90670"/>
    <w:rsid w:val="00CA422E"/>
    <w:rsid w:val="00CB496C"/>
    <w:rsid w:val="00CD1C83"/>
    <w:rsid w:val="00CD7602"/>
    <w:rsid w:val="00CD7F48"/>
    <w:rsid w:val="00D011FB"/>
    <w:rsid w:val="00D173A1"/>
    <w:rsid w:val="00D25FEF"/>
    <w:rsid w:val="00D34FDA"/>
    <w:rsid w:val="00D74ADA"/>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4DAE"/>
    <w:rsid w:val="00E97426"/>
    <w:rsid w:val="00EB285B"/>
    <w:rsid w:val="00EB62FF"/>
    <w:rsid w:val="00EC535C"/>
    <w:rsid w:val="00ED314B"/>
    <w:rsid w:val="00ED587B"/>
    <w:rsid w:val="00F00833"/>
    <w:rsid w:val="00F06A7F"/>
    <w:rsid w:val="00F2156A"/>
    <w:rsid w:val="00F318BE"/>
    <w:rsid w:val="00F349F0"/>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52F6"/>
    <w:rPr>
      <w:sz w:val="16"/>
      <w:szCs w:val="16"/>
    </w:rPr>
  </w:style>
  <w:style w:type="paragraph" w:styleId="CommentText">
    <w:name w:val="annotation text"/>
    <w:basedOn w:val="Normal"/>
    <w:link w:val="CommentTextChar"/>
    <w:uiPriority w:val="99"/>
    <w:semiHidden/>
    <w:unhideWhenUsed/>
    <w:rsid w:val="006952F6"/>
    <w:rPr>
      <w:sz w:val="20"/>
      <w:szCs w:val="20"/>
    </w:rPr>
  </w:style>
  <w:style w:type="character" w:customStyle="1" w:styleId="CommentTextChar">
    <w:name w:val="Comment Text Char"/>
    <w:basedOn w:val="DefaultParagraphFont"/>
    <w:link w:val="CommentText"/>
    <w:uiPriority w:val="99"/>
    <w:semiHidden/>
    <w:rsid w:val="006952F6"/>
    <w:rPr>
      <w:rFonts w:ascii="Times New Roman" w:eastAsia="Times New Roman" w:hAnsi="Times New Roman" w:cs="Times New Roman"/>
      <w:kern w:val="0"/>
      <w:szCs w:val="20"/>
      <w:lang w:val="en-GB"/>
    </w:rPr>
  </w:style>
  <w:style w:type="paragraph" w:styleId="CommentSubject">
    <w:name w:val="annotation subject"/>
    <w:basedOn w:val="CommentText"/>
    <w:next w:val="CommentText"/>
    <w:link w:val="CommentSubjectChar"/>
    <w:uiPriority w:val="99"/>
    <w:semiHidden/>
    <w:unhideWhenUsed/>
    <w:rsid w:val="006952F6"/>
    <w:rPr>
      <w:b/>
      <w:bCs/>
    </w:rPr>
  </w:style>
  <w:style w:type="character" w:customStyle="1" w:styleId="CommentSubjectChar">
    <w:name w:val="Comment Subject Char"/>
    <w:basedOn w:val="CommentTextChar"/>
    <w:link w:val="CommentSubject"/>
    <w:uiPriority w:val="99"/>
    <w:semiHidden/>
    <w:rsid w:val="006952F6"/>
    <w:rPr>
      <w:rFonts w:ascii="Times New Roman" w:eastAsia="Times New Roman" w:hAnsi="Times New Roman" w:cs="Times New Roman"/>
      <w:b/>
      <w:bCs/>
      <w:kern w:val="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i.org/10.1371/journal.pcbi.1002061"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BAF12-0084-4ADF-B861-93AB5AFEC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1127</Words>
  <Characters>6425</Characters>
  <Application>Microsoft Office Word</Application>
  <DocSecurity>0</DocSecurity>
  <Lines>53</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2</cp:revision>
  <dcterms:created xsi:type="dcterms:W3CDTF">2024-04-03T06:50:00Z</dcterms:created>
  <dcterms:modified xsi:type="dcterms:W3CDTF">2024-04-03T06:50:00Z</dcterms:modified>
</cp:coreProperties>
</file>